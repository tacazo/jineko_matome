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7ED5" w:rsidRDefault="00266695">
      <w:r>
        <w:rPr>
          <w:rFonts w:hint="eastAsia"/>
        </w:rPr>
        <w:t>■まとめ記事</w:t>
      </w:r>
      <w:r>
        <w:rPr>
          <w:rFonts w:hint="eastAsia"/>
        </w:rPr>
        <w:t>2</w:t>
      </w:r>
    </w:p>
    <w:p w:rsidR="00266695" w:rsidRDefault="00266695"/>
    <w:p w:rsidR="00266695" w:rsidRDefault="00266695" w:rsidP="00266695">
      <w:r>
        <w:rPr>
          <w:rFonts w:hint="eastAsia"/>
        </w:rPr>
        <w:t>★タイトル</w:t>
      </w:r>
    </w:p>
    <w:p w:rsidR="00266695" w:rsidRDefault="00266695">
      <w:r>
        <w:rPr>
          <w:rFonts w:hint="eastAsia"/>
        </w:rPr>
        <w:t>【</w:t>
      </w:r>
      <w:r w:rsidR="00D37A5A">
        <w:rPr>
          <w:rFonts w:hint="eastAsia"/>
        </w:rPr>
        <w:t>新米ママのお悩み】</w:t>
      </w:r>
      <w:r>
        <w:rPr>
          <w:rFonts w:hint="eastAsia"/>
        </w:rPr>
        <w:t>抱っこひも</w:t>
      </w:r>
      <w:r w:rsidR="00D37A5A">
        <w:rPr>
          <w:rFonts w:hint="eastAsia"/>
        </w:rPr>
        <w:t>選びはなにがポイント？　専門家の意見まとめ</w:t>
      </w:r>
    </w:p>
    <w:p w:rsidR="00D37A5A" w:rsidRDefault="001A3CE6">
      <w:commentRangeStart w:id="0"/>
      <w:ins w:id="1" w:author="miyuki" w:date="2017-10-19T14:13:00Z">
        <w:r>
          <w:rPr>
            <w:noProof/>
          </w:rPr>
          <w:drawing>
            <wp:inline distT="0" distB="0" distL="0" distR="0" wp14:anchorId="6B404DF6" wp14:editId="1CFBC4E4">
              <wp:extent cx="2887038" cy="1929050"/>
              <wp:effectExtent l="0" t="0" r="8890" b="0"/>
              <wp:docPr id="1" name="図 1" descr="ベビーキャリ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ベビーキャリア"/>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6878" cy="1928943"/>
                      </a:xfrm>
                      <a:prstGeom prst="rect">
                        <a:avLst/>
                      </a:prstGeom>
                      <a:noFill/>
                      <a:ln>
                        <a:noFill/>
                      </a:ln>
                    </pic:spPr>
                  </pic:pic>
                </a:graphicData>
              </a:graphic>
            </wp:inline>
          </w:drawing>
        </w:r>
        <w:commentRangeEnd w:id="0"/>
        <w:r>
          <w:rPr>
            <w:rStyle w:val="aa"/>
          </w:rPr>
          <w:commentReference w:id="0"/>
        </w:r>
      </w:ins>
    </w:p>
    <w:p w:rsidR="00D37A5A" w:rsidRDefault="00D37A5A" w:rsidP="00D37A5A">
      <w:r>
        <w:rPr>
          <w:rFonts w:hint="eastAsia"/>
        </w:rPr>
        <w:t>★リード</w:t>
      </w:r>
    </w:p>
    <w:p w:rsidR="00D37A5A" w:rsidRDefault="00D37A5A">
      <w:r>
        <w:rPr>
          <w:rFonts w:hint="eastAsia"/>
        </w:rPr>
        <w:t>待ちに待った赤ちゃんの誕生。ベビーグッズ選びにも力が入りますね。特に抱っこひもは、</w:t>
      </w:r>
      <w:bookmarkStart w:id="2" w:name="_GoBack"/>
      <w:bookmarkEnd w:id="2"/>
      <w:r>
        <w:rPr>
          <w:rFonts w:hint="eastAsia"/>
        </w:rPr>
        <w:t>早めに用意したいもののひとつです。産前産後は</w:t>
      </w:r>
      <w:del w:id="3" w:author="miyuki" w:date="2017-10-19T14:05:00Z">
        <w:r w:rsidDel="00A36069">
          <w:rPr>
            <w:rFonts w:hint="eastAsia"/>
          </w:rPr>
          <w:delText>自分</w:delText>
        </w:r>
      </w:del>
      <w:ins w:id="4" w:author="miyuki" w:date="2017-10-19T14:05:00Z">
        <w:r w:rsidR="00A36069">
          <w:rPr>
            <w:rFonts w:hint="eastAsia"/>
          </w:rPr>
          <w:t>ママ</w:t>
        </w:r>
      </w:ins>
      <w:r>
        <w:rPr>
          <w:rFonts w:hint="eastAsia"/>
        </w:rPr>
        <w:t>の体調も不安定</w:t>
      </w:r>
      <w:del w:id="5" w:author="miyuki" w:date="2017-10-19T14:05:00Z">
        <w:r w:rsidDel="00A36069">
          <w:rPr>
            <w:rFonts w:hint="eastAsia"/>
          </w:rPr>
          <w:delText>だし</w:delText>
        </w:r>
      </w:del>
      <w:ins w:id="6" w:author="miyuki" w:date="2017-10-19T14:05:00Z">
        <w:r w:rsidR="00A36069">
          <w:rPr>
            <w:rFonts w:hint="eastAsia"/>
          </w:rPr>
          <w:t>で</w:t>
        </w:r>
      </w:ins>
      <w:r>
        <w:rPr>
          <w:rFonts w:hint="eastAsia"/>
        </w:rPr>
        <w:t>、体のサイズも大幅に変動する時期。身につけるものですから、腰痛などを防ぐためにもきちんと選びたいものです。</w:t>
      </w:r>
    </w:p>
    <w:p w:rsidR="00D37A5A" w:rsidRDefault="00D37A5A">
      <w:r>
        <w:rPr>
          <w:rFonts w:hint="eastAsia"/>
        </w:rPr>
        <w:t>でも、お店にも、インターネットのショップにも、たくさんの種類の抱っこひもが並んでいます。なにを基準に選んだらいいのかわからなくなっている人も多いのではないでしょうか。</w:t>
      </w:r>
    </w:p>
    <w:p w:rsidR="00D37A5A" w:rsidRDefault="00D37A5A"/>
    <w:p w:rsidR="00D37A5A" w:rsidRDefault="00D37A5A">
      <w:r>
        <w:rPr>
          <w:rFonts w:hint="eastAsia"/>
        </w:rPr>
        <w:t>そこで、大切な赤ちゃんとママ</w:t>
      </w:r>
      <w:ins w:id="7" w:author="miyuki" w:date="2017-10-19T14:04:00Z">
        <w:r w:rsidR="00A36069">
          <w:rPr>
            <w:rFonts w:hint="eastAsia"/>
          </w:rPr>
          <w:t>の体</w:t>
        </w:r>
      </w:ins>
      <w:r>
        <w:rPr>
          <w:rFonts w:hint="eastAsia"/>
        </w:rPr>
        <w:t>を守る抱っこひも選びについて、ジネコが取材した専門家の意見や、子育て中の先輩ママさんの体験談などをまとめました。</w:t>
      </w:r>
    </w:p>
    <w:p w:rsidR="00D37A5A" w:rsidRDefault="00D37A5A">
      <w:r>
        <w:rPr>
          <w:rFonts w:hint="eastAsia"/>
        </w:rPr>
        <w:t>あなたに合った抱っこひも選びの参考にしてみてください！</w:t>
      </w:r>
    </w:p>
    <w:p w:rsidR="00D37A5A" w:rsidRDefault="00D37A5A"/>
    <w:p w:rsidR="00D37A5A" w:rsidRDefault="00D37A5A" w:rsidP="00D37A5A">
      <w:r>
        <w:rPr>
          <w:rFonts w:hint="eastAsia"/>
        </w:rPr>
        <w:t>★本文</w:t>
      </w:r>
    </w:p>
    <w:p w:rsidR="00D37A5A" w:rsidRDefault="00D37A5A">
      <w:r>
        <w:rPr>
          <w:rFonts w:hint="eastAsia"/>
        </w:rPr>
        <w:t>「抱っこひも選びのポイントがまずわからない」という人に読んでほしい記事です。</w:t>
      </w:r>
    </w:p>
    <w:p w:rsidR="00D37A5A" w:rsidRDefault="00860809">
      <w:r>
        <w:rPr>
          <w:rFonts w:hint="eastAsia"/>
        </w:rPr>
        <w:t>あなたが抱っこひもに求める機能はなんですか？　産後の体をいたわりながら赤ちゃんのお世話をするヒントがありますよ。</w:t>
      </w:r>
    </w:p>
    <w:p w:rsidR="00860809" w:rsidRPr="00860809" w:rsidRDefault="00860809">
      <w:r>
        <w:rPr>
          <w:rFonts w:hint="eastAsia"/>
        </w:rPr>
        <w:t>■</w:t>
      </w:r>
      <w:r w:rsidRPr="00860809">
        <w:rPr>
          <w:rFonts w:hint="eastAsia"/>
        </w:rPr>
        <w:t>産後ママの骨盤と抱っこ紐のより良い関係を考える、不安定な産後ママの骨盤にやさしい抱っこひもとは？</w:t>
      </w:r>
    </w:p>
    <w:p w:rsidR="00860809" w:rsidRDefault="00860809">
      <w:r w:rsidRPr="00860809">
        <w:t>http://www.jineko.net/magazines/%E5%AD%90%E8%82%B2%E3%81%A6%E3%81%AE%E5%BA%83%E5%A0%B4/%E3%81%9D%E3%81%AE%E4%BB%96/2339</w:t>
      </w:r>
    </w:p>
    <w:p w:rsidR="00860809" w:rsidRDefault="00860809"/>
    <w:p w:rsidR="00860809" w:rsidRDefault="00860809">
      <w:r>
        <w:rPr>
          <w:rFonts w:hint="eastAsia"/>
        </w:rPr>
        <w:t>抱っこひもを選ぶときに、取扱説明書を読むのもおすすめです。　それぞれの抱っこひも</w:t>
      </w:r>
      <w:r>
        <w:rPr>
          <w:rFonts w:hint="eastAsia"/>
        </w:rPr>
        <w:lastRenderedPageBreak/>
        <w:t>の正しい使い方を知った上で選ぶことも大切なポイントのようです。</w:t>
      </w:r>
    </w:p>
    <w:p w:rsidR="00D37A5A" w:rsidRDefault="00D37A5A">
      <w:r>
        <w:rPr>
          <w:rFonts w:hint="eastAsia"/>
        </w:rPr>
        <w:t>■</w:t>
      </w:r>
      <w:r w:rsidRPr="00D37A5A">
        <w:rPr>
          <w:rFonts w:hint="eastAsia"/>
        </w:rPr>
        <w:t>あなたが今使っている「抱っこひも」。</w:t>
      </w:r>
      <w:r w:rsidRPr="00D37A5A">
        <w:rPr>
          <w:rFonts w:hint="eastAsia"/>
        </w:rPr>
        <w:t xml:space="preserve"> </w:t>
      </w:r>
      <w:r w:rsidRPr="00D37A5A">
        <w:rPr>
          <w:rFonts w:hint="eastAsia"/>
        </w:rPr>
        <w:t>ちゃんと使えていますか？</w:t>
      </w:r>
    </w:p>
    <w:p w:rsidR="00D37A5A" w:rsidRDefault="001D0051">
      <w:hyperlink r:id="rId9" w:history="1">
        <w:r w:rsidR="00860809" w:rsidRPr="00104332">
          <w:rPr>
            <w:rStyle w:val="a3"/>
          </w:rPr>
          <w:t>http://www.jineko.net/magazines/%E5%AD%90%E8%82%B2%E3%81%A6%E3%81%AE%E5%BA%83%E5%A0%B4/%E3%81%9D%E3%81%AE%E4%BB%96/2200</w:t>
        </w:r>
      </w:hyperlink>
    </w:p>
    <w:p w:rsidR="00860809" w:rsidRDefault="00860809"/>
    <w:p w:rsidR="00860809" w:rsidRDefault="00860809">
      <w:r>
        <w:rPr>
          <w:rFonts w:hint="eastAsia"/>
        </w:rPr>
        <w:t>もう抱っこひもは持っているし、使い慣れている人も、油断は禁物です。</w:t>
      </w:r>
    </w:p>
    <w:p w:rsidR="00860809" w:rsidRDefault="00860809">
      <w:r>
        <w:rPr>
          <w:rFonts w:hint="eastAsia"/>
        </w:rPr>
        <w:t>産後腰痛で悩んでいるという人は、抱っこひもの付け方に原因があるかもしれません。</w:t>
      </w:r>
    </w:p>
    <w:p w:rsidR="00860809" w:rsidRPr="00860809" w:rsidRDefault="00860809">
      <w:r>
        <w:rPr>
          <w:rFonts w:hint="eastAsia"/>
        </w:rPr>
        <w:t>■</w:t>
      </w:r>
      <w:r w:rsidRPr="00860809">
        <w:rPr>
          <w:rFonts w:hint="eastAsia"/>
        </w:rPr>
        <w:t>抱っこひもで</w:t>
      </w:r>
      <w:r w:rsidRPr="00860809">
        <w:rPr>
          <w:rFonts w:hint="eastAsia"/>
        </w:rPr>
        <w:t xml:space="preserve"> </w:t>
      </w:r>
      <w:r w:rsidRPr="00860809">
        <w:rPr>
          <w:rFonts w:hint="eastAsia"/>
        </w:rPr>
        <w:t>美しく歩き、産後の不調を解消！</w:t>
      </w:r>
    </w:p>
    <w:p w:rsidR="00860809" w:rsidRDefault="001D0051">
      <w:hyperlink r:id="rId10" w:history="1">
        <w:r w:rsidR="00860809" w:rsidRPr="00104332">
          <w:rPr>
            <w:rStyle w:val="a3"/>
          </w:rPr>
          <w:t>http://www.jineko.net/magazines/%E5%AD%90%E8%82%B2%E3%81%A6%E3%81%AE%E5%BA%83%E5%A0%B4/%E3%81%9D%E3%81%AE%E4%BB%96/2236</w:t>
        </w:r>
      </w:hyperlink>
    </w:p>
    <w:p w:rsidR="00860809" w:rsidRDefault="00860809"/>
    <w:p w:rsidR="00860809" w:rsidRPr="0063391E" w:rsidRDefault="00860809">
      <w:r>
        <w:rPr>
          <w:rFonts w:hint="eastAsia"/>
        </w:rPr>
        <w:t>産後の育児でじいじ・ばあばの力を借りたいという人は、わかりやすくシンプルに使える抱っこひも選びが必要かも</w:t>
      </w:r>
      <w:r w:rsidR="0063391E">
        <w:rPr>
          <w:rFonts w:hint="eastAsia"/>
        </w:rPr>
        <w:t>？　シニアのツボを押さえて、「孫育」したくなるグッズを揃えておきましょう！</w:t>
      </w:r>
    </w:p>
    <w:p w:rsidR="00860809" w:rsidRPr="0063391E" w:rsidRDefault="00860809">
      <w:r>
        <w:rPr>
          <w:rFonts w:hint="eastAsia"/>
        </w:rPr>
        <w:t>■</w:t>
      </w:r>
      <w:r w:rsidR="0063391E" w:rsidRPr="0063391E">
        <w:rPr>
          <w:rFonts w:hint="eastAsia"/>
        </w:rPr>
        <w:t>じぃじ・ばぁばが扱いやすいグッズを選んで、もっと孫育てに参加してもらおう！</w:t>
      </w:r>
    </w:p>
    <w:p w:rsidR="00860809" w:rsidRDefault="001D0051">
      <w:hyperlink r:id="rId11" w:history="1">
        <w:r w:rsidR="0063391E" w:rsidRPr="00104332">
          <w:rPr>
            <w:rStyle w:val="a3"/>
          </w:rPr>
          <w:t>http://www.jineko.net/magazines/%E5%AD%90%E8%82%B2%E3%81%A6%E3%81%AE%E5%BA%83%E5%A0%B4/%E3%81%9D%E3%81%AE%E4%BB%96/2095</w:t>
        </w:r>
      </w:hyperlink>
    </w:p>
    <w:p w:rsidR="0063391E" w:rsidRDefault="0063391E"/>
    <w:p w:rsidR="0063391E" w:rsidRDefault="0063391E">
      <w:r>
        <w:rPr>
          <w:rFonts w:hint="eastAsia"/>
        </w:rPr>
        <w:t>実際に抱っこひもの購入を考えている妊婦さんからはこんなお悩みが寄せられていますよ。</w:t>
      </w:r>
      <w:r>
        <w:rPr>
          <w:rFonts w:hint="eastAsia"/>
        </w:rPr>
        <w:t>2</w:t>
      </w:r>
      <w:r>
        <w:rPr>
          <w:rFonts w:hint="eastAsia"/>
        </w:rPr>
        <w:t>人目のお子さんなので、希望する性能がかなり具体的です。抱っこひも選びのヒントになるかも？</w:t>
      </w:r>
    </w:p>
    <w:p w:rsidR="0063391E" w:rsidRDefault="0063391E">
      <w:r>
        <w:rPr>
          <w:rFonts w:hint="eastAsia"/>
        </w:rPr>
        <w:t>■</w:t>
      </w:r>
      <w:r w:rsidRPr="0063391E">
        <w:rPr>
          <w:rFonts w:hint="eastAsia"/>
        </w:rPr>
        <w:t>抱っこ紐でヒップシート付き</w:t>
      </w:r>
    </w:p>
    <w:p w:rsidR="0063391E" w:rsidRDefault="001D0051">
      <w:hyperlink r:id="rId12" w:history="1">
        <w:r w:rsidR="0063391E" w:rsidRPr="00104332">
          <w:rPr>
            <w:rStyle w:val="a3"/>
          </w:rPr>
          <w:t>http://www.jineko.net/forum/%E5%A6%8A%E5%A8%A0%E3%83%BB%E5%87%BA%E7%94%A3%E3%81%AE%E5%BA%83%E5%A0%B4/%E5%A6%8A%E5%A8%A07%E3%83%B6%E6%9C%88%EF%BD%9E/251499</w:t>
        </w:r>
      </w:hyperlink>
    </w:p>
    <w:p w:rsidR="0063391E" w:rsidRDefault="0063391E"/>
    <w:p w:rsidR="0063391E" w:rsidRDefault="0063391E">
      <w:r>
        <w:rPr>
          <w:rFonts w:hint="eastAsia"/>
        </w:rPr>
        <w:t>成長してきたお子さんのママからは、抱っこひもの買い替えについて相談されています。</w:t>
      </w:r>
    </w:p>
    <w:p w:rsidR="0063391E" w:rsidRDefault="0063391E">
      <w:r>
        <w:rPr>
          <w:rFonts w:hint="eastAsia"/>
        </w:rPr>
        <w:t>まだまだ</w:t>
      </w:r>
      <w:r>
        <w:rPr>
          <w:rFonts w:hint="eastAsia"/>
        </w:rPr>
        <w:t>1</w:t>
      </w:r>
      <w:r>
        <w:rPr>
          <w:rFonts w:hint="eastAsia"/>
        </w:rPr>
        <w:t>人で歩いてくれない年頃には、どんな抱っこひもが合っているのでしょうか？</w:t>
      </w:r>
    </w:p>
    <w:p w:rsidR="0063391E" w:rsidRDefault="0063391E">
      <w:r>
        <w:rPr>
          <w:rFonts w:hint="eastAsia"/>
        </w:rPr>
        <w:t>■</w:t>
      </w:r>
      <w:r w:rsidRPr="0063391E">
        <w:rPr>
          <w:rFonts w:hint="eastAsia"/>
        </w:rPr>
        <w:t>一歳半、抱っこひもの買い替えは必要？</w:t>
      </w:r>
    </w:p>
    <w:p w:rsidR="0063391E" w:rsidRDefault="001D0051">
      <w:hyperlink r:id="rId13" w:history="1">
        <w:r w:rsidR="0063391E" w:rsidRPr="00104332">
          <w:rPr>
            <w:rStyle w:val="a3"/>
          </w:rPr>
          <w:t>http://www.jineko.net/forum/%E5%AD%90%E8%82%B2%E3%81%A6%E3%81%AE%E5%BA%83%E5%A0%B4/2%E6%AD%B3/249849</w:t>
        </w:r>
      </w:hyperlink>
    </w:p>
    <w:p w:rsidR="0063391E" w:rsidRDefault="0063391E"/>
    <w:p w:rsidR="0063391E" w:rsidRDefault="0063391E">
      <w:r>
        <w:rPr>
          <w:rFonts w:hint="eastAsia"/>
        </w:rPr>
        <w:t>こちらも、抱っこひもの買い替えを考えている</w:t>
      </w:r>
      <w:r>
        <w:rPr>
          <w:rFonts w:hint="eastAsia"/>
        </w:rPr>
        <w:t>2</w:t>
      </w:r>
      <w:r>
        <w:rPr>
          <w:rFonts w:hint="eastAsia"/>
        </w:rPr>
        <w:t>人目ママさん。</w:t>
      </w:r>
      <w:r w:rsidR="003A2F5A">
        <w:rPr>
          <w:rFonts w:hint="eastAsia"/>
        </w:rPr>
        <w:t>挙げている具体的な条件から、子育てのイメージができそうです。</w:t>
      </w:r>
    </w:p>
    <w:p w:rsidR="003A2F5A" w:rsidRPr="003A2F5A" w:rsidRDefault="003A2F5A">
      <w:r>
        <w:rPr>
          <w:rFonts w:hint="eastAsia"/>
        </w:rPr>
        <w:t>■</w:t>
      </w:r>
      <w:r w:rsidRPr="003A2F5A">
        <w:rPr>
          <w:rFonts w:hint="eastAsia"/>
        </w:rPr>
        <w:t>抱っこひものアドバイスください</w:t>
      </w:r>
    </w:p>
    <w:p w:rsidR="003A2F5A" w:rsidRDefault="001D0051">
      <w:hyperlink r:id="rId14" w:history="1">
        <w:r w:rsidR="003A2F5A" w:rsidRPr="00104332">
          <w:rPr>
            <w:rStyle w:val="a3"/>
          </w:rPr>
          <w:t>http://www.jineko.net/forum/%E5%AD%90%E8%82%B2%E3%81%A6%E3%81%AE%E5</w:t>
        </w:r>
        <w:r w:rsidR="003A2F5A" w:rsidRPr="00104332">
          <w:rPr>
            <w:rStyle w:val="a3"/>
          </w:rPr>
          <w:lastRenderedPageBreak/>
          <w:t>%BA%83%E5%A0%B4/0%EF%BD%9E6%E3%83%B6%E6%9C%88/236493</w:t>
        </w:r>
      </w:hyperlink>
    </w:p>
    <w:p w:rsidR="003A2F5A" w:rsidRDefault="003A2F5A">
      <w:pPr>
        <w:rPr>
          <w:ins w:id="8" w:author="miyuki" w:date="2017-10-19T14:07:00Z"/>
        </w:rPr>
      </w:pPr>
    </w:p>
    <w:p w:rsidR="00A36069" w:rsidRDefault="00A36069">
      <w:pPr>
        <w:rPr>
          <w:ins w:id="9" w:author="miyuki" w:date="2017-10-19T14:07:00Z"/>
        </w:rPr>
      </w:pPr>
    </w:p>
    <w:p w:rsidR="00A36069" w:rsidRDefault="00A36069">
      <w:pPr>
        <w:rPr>
          <w:ins w:id="10" w:author="miyuki" w:date="2017-10-19T14:07:00Z"/>
        </w:rPr>
      </w:pPr>
      <w:ins w:id="11" w:author="miyuki" w:date="2017-10-19T14:07:00Z">
        <w:r>
          <w:rPr>
            <w:rFonts w:hint="eastAsia"/>
          </w:rPr>
          <w:t>※画像以下でお願いします</w:t>
        </w:r>
      </w:ins>
    </w:p>
    <w:p w:rsidR="00A36069" w:rsidRDefault="00A36069">
      <w:pPr>
        <w:rPr>
          <w:ins w:id="12" w:author="miyuki" w:date="2017-10-19T14:07:00Z"/>
        </w:rPr>
      </w:pPr>
      <w:ins w:id="13" w:author="miyuki" w:date="2017-10-19T14:07:00Z">
        <w:r>
          <w:fldChar w:fldCharType="begin"/>
        </w:r>
        <w:r>
          <w:instrText xml:space="preserve"> HYPERLINK "</w:instrText>
        </w:r>
        <w:r w:rsidRPr="00A36069">
          <w:instrText>https://www.photo-ac.com/main/detail/1085654?title=%E6%8A%B1%E3%81%A3%E3%81%93%E7%B4%90%E3%81%AB%E3%81%AF%E3%81%84%E3%82%8B%E8%B5%A4%E3%81%A1%E3%82%83%E3%82%93</w:instrText>
        </w:r>
        <w:r>
          <w:instrText xml:space="preserve">" </w:instrText>
        </w:r>
        <w:r>
          <w:fldChar w:fldCharType="separate"/>
        </w:r>
        <w:r w:rsidRPr="009738FF">
          <w:rPr>
            <w:rStyle w:val="a3"/>
          </w:rPr>
          <w:t>https://www.photo-ac.com/main/detail/1085654?title=%E6%8A%B1%E3%81%A3%E3%81%93%E7%B4%90%E3%81%AB%E3%81%AF%E3%81%84%E3%82%8B%E8%B5%A4%E3%81%A1%E3%82%83%E3%82%93</w:t>
        </w:r>
        <w:r>
          <w:fldChar w:fldCharType="end"/>
        </w:r>
      </w:ins>
    </w:p>
    <w:p w:rsidR="00A36069" w:rsidRPr="00A36069" w:rsidRDefault="00A36069"/>
    <w:p w:rsidR="003A2F5A" w:rsidRPr="003A2F5A" w:rsidRDefault="003A2F5A">
      <w:r>
        <w:rPr>
          <w:rFonts w:hint="eastAsia"/>
        </w:rPr>
        <w:t>いかがでしたか？　楽しく悩ましい育児用品選び、ライフスタイルに合わせて最適な抱っこひもを見つけてくださいね。</w:t>
      </w:r>
    </w:p>
    <w:sectPr w:rsidR="003A2F5A" w:rsidRPr="003A2F5A">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iyuki" w:date="2017-10-19T14:13:00Z" w:initials="m">
    <w:p w:rsidR="001A3CE6" w:rsidRDefault="001A3CE6">
      <w:pPr>
        <w:pStyle w:val="ab"/>
      </w:pPr>
      <w:r>
        <w:rPr>
          <w:rStyle w:val="aa"/>
        </w:rPr>
        <w:annotationRef/>
      </w:r>
      <w:r w:rsidRPr="001A3CE6">
        <w:t>https://stock.adobe.com/jp/stock-photo/%E3%83%99%E3%83%93%E3%83%BC%E3%82%AD%E3%83%A3%E3%83%AA%E3%82%A2/74756870?prev_url=detail</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0051" w:rsidRDefault="001D0051" w:rsidP="00A36069">
      <w:r>
        <w:separator/>
      </w:r>
    </w:p>
  </w:endnote>
  <w:endnote w:type="continuationSeparator" w:id="0">
    <w:p w:rsidR="001D0051" w:rsidRDefault="001D0051" w:rsidP="00A360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0051" w:rsidRDefault="001D0051" w:rsidP="00A36069">
      <w:r>
        <w:separator/>
      </w:r>
    </w:p>
  </w:footnote>
  <w:footnote w:type="continuationSeparator" w:id="0">
    <w:p w:rsidR="001D0051" w:rsidRDefault="001D0051" w:rsidP="00A360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bordersDoNotSurroundHeader/>
  <w:bordersDoNotSurroundFooter/>
  <w:proofState w:spelling="clean" w:grammar="dirty"/>
  <w:trackRevisions/>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695"/>
    <w:rsid w:val="00071F08"/>
    <w:rsid w:val="000F26D7"/>
    <w:rsid w:val="001A3CE6"/>
    <w:rsid w:val="001D0051"/>
    <w:rsid w:val="00266695"/>
    <w:rsid w:val="003A2F5A"/>
    <w:rsid w:val="0063391E"/>
    <w:rsid w:val="00860809"/>
    <w:rsid w:val="00A36069"/>
    <w:rsid w:val="00A87ED5"/>
    <w:rsid w:val="00B177C3"/>
    <w:rsid w:val="00D37A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60809"/>
    <w:rPr>
      <w:color w:val="0000FF" w:themeColor="hyperlink"/>
      <w:u w:val="single"/>
    </w:rPr>
  </w:style>
  <w:style w:type="paragraph" w:styleId="a4">
    <w:name w:val="header"/>
    <w:basedOn w:val="a"/>
    <w:link w:val="a5"/>
    <w:uiPriority w:val="99"/>
    <w:unhideWhenUsed/>
    <w:rsid w:val="00A36069"/>
    <w:pPr>
      <w:tabs>
        <w:tab w:val="center" w:pos="4252"/>
        <w:tab w:val="right" w:pos="8504"/>
      </w:tabs>
      <w:snapToGrid w:val="0"/>
    </w:pPr>
  </w:style>
  <w:style w:type="character" w:customStyle="1" w:styleId="a5">
    <w:name w:val="ヘッダー (文字)"/>
    <w:basedOn w:val="a0"/>
    <w:link w:val="a4"/>
    <w:uiPriority w:val="99"/>
    <w:rsid w:val="00A36069"/>
  </w:style>
  <w:style w:type="paragraph" w:styleId="a6">
    <w:name w:val="footer"/>
    <w:basedOn w:val="a"/>
    <w:link w:val="a7"/>
    <w:uiPriority w:val="99"/>
    <w:unhideWhenUsed/>
    <w:rsid w:val="00A36069"/>
    <w:pPr>
      <w:tabs>
        <w:tab w:val="center" w:pos="4252"/>
        <w:tab w:val="right" w:pos="8504"/>
      </w:tabs>
      <w:snapToGrid w:val="0"/>
    </w:pPr>
  </w:style>
  <w:style w:type="character" w:customStyle="1" w:styleId="a7">
    <w:name w:val="フッター (文字)"/>
    <w:basedOn w:val="a0"/>
    <w:link w:val="a6"/>
    <w:uiPriority w:val="99"/>
    <w:rsid w:val="00A36069"/>
  </w:style>
  <w:style w:type="paragraph" w:styleId="a8">
    <w:name w:val="Balloon Text"/>
    <w:basedOn w:val="a"/>
    <w:link w:val="a9"/>
    <w:uiPriority w:val="99"/>
    <w:semiHidden/>
    <w:unhideWhenUsed/>
    <w:rsid w:val="00A36069"/>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A36069"/>
    <w:rPr>
      <w:rFonts w:asciiTheme="majorHAnsi" w:eastAsiaTheme="majorEastAsia" w:hAnsiTheme="majorHAnsi" w:cstheme="majorBidi"/>
      <w:sz w:val="18"/>
      <w:szCs w:val="18"/>
    </w:rPr>
  </w:style>
  <w:style w:type="character" w:styleId="aa">
    <w:name w:val="annotation reference"/>
    <w:basedOn w:val="a0"/>
    <w:uiPriority w:val="99"/>
    <w:semiHidden/>
    <w:unhideWhenUsed/>
    <w:rsid w:val="001A3CE6"/>
    <w:rPr>
      <w:sz w:val="18"/>
      <w:szCs w:val="18"/>
    </w:rPr>
  </w:style>
  <w:style w:type="paragraph" w:styleId="ab">
    <w:name w:val="annotation text"/>
    <w:basedOn w:val="a"/>
    <w:link w:val="ac"/>
    <w:uiPriority w:val="99"/>
    <w:semiHidden/>
    <w:unhideWhenUsed/>
    <w:rsid w:val="001A3CE6"/>
    <w:pPr>
      <w:jc w:val="left"/>
    </w:pPr>
  </w:style>
  <w:style w:type="character" w:customStyle="1" w:styleId="ac">
    <w:name w:val="コメント文字列 (文字)"/>
    <w:basedOn w:val="a0"/>
    <w:link w:val="ab"/>
    <w:uiPriority w:val="99"/>
    <w:semiHidden/>
    <w:rsid w:val="001A3CE6"/>
  </w:style>
  <w:style w:type="paragraph" w:styleId="ad">
    <w:name w:val="annotation subject"/>
    <w:basedOn w:val="ab"/>
    <w:next w:val="ab"/>
    <w:link w:val="ae"/>
    <w:uiPriority w:val="99"/>
    <w:semiHidden/>
    <w:unhideWhenUsed/>
    <w:rsid w:val="001A3CE6"/>
    <w:rPr>
      <w:b/>
      <w:bCs/>
    </w:rPr>
  </w:style>
  <w:style w:type="character" w:customStyle="1" w:styleId="ae">
    <w:name w:val="コメント内容 (文字)"/>
    <w:basedOn w:val="ac"/>
    <w:link w:val="ad"/>
    <w:uiPriority w:val="99"/>
    <w:semiHidden/>
    <w:rsid w:val="001A3CE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60809"/>
    <w:rPr>
      <w:color w:val="0000FF" w:themeColor="hyperlink"/>
      <w:u w:val="single"/>
    </w:rPr>
  </w:style>
  <w:style w:type="paragraph" w:styleId="a4">
    <w:name w:val="header"/>
    <w:basedOn w:val="a"/>
    <w:link w:val="a5"/>
    <w:uiPriority w:val="99"/>
    <w:unhideWhenUsed/>
    <w:rsid w:val="00A36069"/>
    <w:pPr>
      <w:tabs>
        <w:tab w:val="center" w:pos="4252"/>
        <w:tab w:val="right" w:pos="8504"/>
      </w:tabs>
      <w:snapToGrid w:val="0"/>
    </w:pPr>
  </w:style>
  <w:style w:type="character" w:customStyle="1" w:styleId="a5">
    <w:name w:val="ヘッダー (文字)"/>
    <w:basedOn w:val="a0"/>
    <w:link w:val="a4"/>
    <w:uiPriority w:val="99"/>
    <w:rsid w:val="00A36069"/>
  </w:style>
  <w:style w:type="paragraph" w:styleId="a6">
    <w:name w:val="footer"/>
    <w:basedOn w:val="a"/>
    <w:link w:val="a7"/>
    <w:uiPriority w:val="99"/>
    <w:unhideWhenUsed/>
    <w:rsid w:val="00A36069"/>
    <w:pPr>
      <w:tabs>
        <w:tab w:val="center" w:pos="4252"/>
        <w:tab w:val="right" w:pos="8504"/>
      </w:tabs>
      <w:snapToGrid w:val="0"/>
    </w:pPr>
  </w:style>
  <w:style w:type="character" w:customStyle="1" w:styleId="a7">
    <w:name w:val="フッター (文字)"/>
    <w:basedOn w:val="a0"/>
    <w:link w:val="a6"/>
    <w:uiPriority w:val="99"/>
    <w:rsid w:val="00A36069"/>
  </w:style>
  <w:style w:type="paragraph" w:styleId="a8">
    <w:name w:val="Balloon Text"/>
    <w:basedOn w:val="a"/>
    <w:link w:val="a9"/>
    <w:uiPriority w:val="99"/>
    <w:semiHidden/>
    <w:unhideWhenUsed/>
    <w:rsid w:val="00A36069"/>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A36069"/>
    <w:rPr>
      <w:rFonts w:asciiTheme="majorHAnsi" w:eastAsiaTheme="majorEastAsia" w:hAnsiTheme="majorHAnsi" w:cstheme="majorBidi"/>
      <w:sz w:val="18"/>
      <w:szCs w:val="18"/>
    </w:rPr>
  </w:style>
  <w:style w:type="character" w:styleId="aa">
    <w:name w:val="annotation reference"/>
    <w:basedOn w:val="a0"/>
    <w:uiPriority w:val="99"/>
    <w:semiHidden/>
    <w:unhideWhenUsed/>
    <w:rsid w:val="001A3CE6"/>
    <w:rPr>
      <w:sz w:val="18"/>
      <w:szCs w:val="18"/>
    </w:rPr>
  </w:style>
  <w:style w:type="paragraph" w:styleId="ab">
    <w:name w:val="annotation text"/>
    <w:basedOn w:val="a"/>
    <w:link w:val="ac"/>
    <w:uiPriority w:val="99"/>
    <w:semiHidden/>
    <w:unhideWhenUsed/>
    <w:rsid w:val="001A3CE6"/>
    <w:pPr>
      <w:jc w:val="left"/>
    </w:pPr>
  </w:style>
  <w:style w:type="character" w:customStyle="1" w:styleId="ac">
    <w:name w:val="コメント文字列 (文字)"/>
    <w:basedOn w:val="a0"/>
    <w:link w:val="ab"/>
    <w:uiPriority w:val="99"/>
    <w:semiHidden/>
    <w:rsid w:val="001A3CE6"/>
  </w:style>
  <w:style w:type="paragraph" w:styleId="ad">
    <w:name w:val="annotation subject"/>
    <w:basedOn w:val="ab"/>
    <w:next w:val="ab"/>
    <w:link w:val="ae"/>
    <w:uiPriority w:val="99"/>
    <w:semiHidden/>
    <w:unhideWhenUsed/>
    <w:rsid w:val="001A3CE6"/>
    <w:rPr>
      <w:b/>
      <w:bCs/>
    </w:rPr>
  </w:style>
  <w:style w:type="character" w:customStyle="1" w:styleId="ae">
    <w:name w:val="コメント内容 (文字)"/>
    <w:basedOn w:val="ac"/>
    <w:link w:val="ad"/>
    <w:uiPriority w:val="99"/>
    <w:semiHidden/>
    <w:rsid w:val="001A3C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616291">
      <w:bodyDiv w:val="1"/>
      <w:marLeft w:val="0"/>
      <w:marRight w:val="0"/>
      <w:marTop w:val="0"/>
      <w:marBottom w:val="0"/>
      <w:divBdr>
        <w:top w:val="none" w:sz="0" w:space="0" w:color="auto"/>
        <w:left w:val="none" w:sz="0" w:space="0" w:color="auto"/>
        <w:bottom w:val="none" w:sz="0" w:space="0" w:color="auto"/>
        <w:right w:val="none" w:sz="0" w:space="0" w:color="auto"/>
      </w:divBdr>
    </w:div>
    <w:div w:id="550073131">
      <w:bodyDiv w:val="1"/>
      <w:marLeft w:val="0"/>
      <w:marRight w:val="0"/>
      <w:marTop w:val="0"/>
      <w:marBottom w:val="0"/>
      <w:divBdr>
        <w:top w:val="none" w:sz="0" w:space="0" w:color="auto"/>
        <w:left w:val="none" w:sz="0" w:space="0" w:color="auto"/>
        <w:bottom w:val="none" w:sz="0" w:space="0" w:color="auto"/>
        <w:right w:val="none" w:sz="0" w:space="0" w:color="auto"/>
      </w:divBdr>
    </w:div>
    <w:div w:id="1397126639">
      <w:bodyDiv w:val="1"/>
      <w:marLeft w:val="0"/>
      <w:marRight w:val="0"/>
      <w:marTop w:val="0"/>
      <w:marBottom w:val="0"/>
      <w:divBdr>
        <w:top w:val="none" w:sz="0" w:space="0" w:color="auto"/>
        <w:left w:val="none" w:sz="0" w:space="0" w:color="auto"/>
        <w:bottom w:val="none" w:sz="0" w:space="0" w:color="auto"/>
        <w:right w:val="none" w:sz="0" w:space="0" w:color="auto"/>
      </w:divBdr>
    </w:div>
    <w:div w:id="1802382239">
      <w:bodyDiv w:val="1"/>
      <w:marLeft w:val="0"/>
      <w:marRight w:val="0"/>
      <w:marTop w:val="0"/>
      <w:marBottom w:val="0"/>
      <w:divBdr>
        <w:top w:val="none" w:sz="0" w:space="0" w:color="auto"/>
        <w:left w:val="none" w:sz="0" w:space="0" w:color="auto"/>
        <w:bottom w:val="none" w:sz="0" w:space="0" w:color="auto"/>
        <w:right w:val="none" w:sz="0" w:space="0" w:color="auto"/>
      </w:divBdr>
    </w:div>
    <w:div w:id="2072651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jineko.net/forum/%E5%AD%90%E8%82%B2%E3%81%A6%E3%81%AE%E5%BA%83%E5%A0%B4/2%E6%AD%B3/249849"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jineko.net/forum/%E5%A6%8A%E5%A8%A0%E3%83%BB%E5%87%BA%E7%94%A3%E3%81%AE%E5%BA%83%E5%A0%B4/%E5%A6%8A%E5%A8%A07%E3%83%B6%E6%9C%88%EF%BD%9E/251499"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jineko.net/magazines/%E5%AD%90%E8%82%B2%E3%81%A6%E3%81%AE%E5%BA%83%E5%A0%B4/%E3%81%9D%E3%81%AE%E4%BB%96/2095"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jineko.net/magazines/%E5%AD%90%E8%82%B2%E3%81%A6%E3%81%AE%E5%BA%83%E5%A0%B4/%E3%81%9D%E3%81%AE%E4%BB%96/2236" TargetMode="External"/><Relationship Id="rId4" Type="http://schemas.openxmlformats.org/officeDocument/2006/relationships/webSettings" Target="webSettings.xml"/><Relationship Id="rId9" Type="http://schemas.openxmlformats.org/officeDocument/2006/relationships/hyperlink" Target="http://www.jineko.net/magazines/%E5%AD%90%E8%82%B2%E3%81%A6%E3%81%AE%E5%BA%83%E5%A0%B4/%E3%81%9D%E3%81%AE%E4%BB%96/2200" TargetMode="External"/><Relationship Id="rId14" Type="http://schemas.openxmlformats.org/officeDocument/2006/relationships/hyperlink" Target="http://www.jineko.net/forum/%E5%AD%90%E8%82%B2%E3%81%A6%E3%81%AE%E5%BA%83%E5%A0%B4/0%EF%BD%9E6%E3%83%B6%E6%9C%88/236493"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483</Words>
  <Characters>2759</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3236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miyuki</dc:creator>
  <cp:lastModifiedBy>miyuki</cp:lastModifiedBy>
  <cp:revision>3</cp:revision>
  <dcterms:created xsi:type="dcterms:W3CDTF">2017-10-19T05:08:00Z</dcterms:created>
  <dcterms:modified xsi:type="dcterms:W3CDTF">2017-10-19T05:13:00Z</dcterms:modified>
</cp:coreProperties>
</file>